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F7BC8" w14:textId="77777777" w:rsidR="00515194" w:rsidRDefault="00E564E6">
      <w:r w:rsidRPr="00E564E6">
        <w:t xml:space="preserve">Something I've been wondering for a while is why states that are very close and </w:t>
      </w:r>
      <w:r w:rsidR="006B1072">
        <w:t>fairly</w:t>
      </w:r>
      <w:r w:rsidRPr="00E564E6">
        <w:t xml:space="preserve"> simil</w:t>
      </w:r>
      <w:r w:rsidR="006B1072">
        <w:t>ar have such different quality of state government</w:t>
      </w:r>
      <w:r w:rsidRPr="00E564E6">
        <w:t xml:space="preserve">. Namely, Minnesota and Iowa have state governments that are generally regarded as </w:t>
      </w:r>
      <w:r w:rsidR="006B1072">
        <w:t xml:space="preserve">good or at least </w:t>
      </w:r>
      <w:r w:rsidRPr="00E564E6">
        <w:t xml:space="preserve">competent but Illinois's </w:t>
      </w:r>
      <w:r w:rsidR="006B1072">
        <w:t xml:space="preserve">state government </w:t>
      </w:r>
      <w:r w:rsidRPr="00E564E6">
        <w:t xml:space="preserve">is, to put it mildly, garbage. </w:t>
      </w:r>
    </w:p>
    <w:p w14:paraId="177EC98C" w14:textId="77777777" w:rsidR="00515194" w:rsidRDefault="00515194"/>
    <w:p w14:paraId="786A5554" w14:textId="5873FFD6" w:rsidR="00042427" w:rsidRDefault="00515194">
      <w:r>
        <w:t xml:space="preserve">I think a potential explanation is that Minnesota and Iowa have state capitals in their largest cities. </w:t>
      </w:r>
      <w:del w:id="0" w:author="Weindling, Winona" w:date="2018-01-08T18:25:00Z">
        <w:r w:rsidR="009F03C9" w:rsidDel="001D3784">
          <w:delText>.</w:delText>
        </w:r>
      </w:del>
      <w:r w:rsidR="009F03C9">
        <w:t xml:space="preserve"> The state capitals of Minnesota and Iowa (St. Paul and Des Moines) are also the largest population centers of the state and arguably the best metro area</w:t>
      </w:r>
      <w:ins w:id="1" w:author="Weindling, Winona" w:date="2018-01-08T18:25:00Z">
        <w:r w:rsidR="003438A5">
          <w:t>s</w:t>
        </w:r>
      </w:ins>
      <w:r w:rsidR="009F03C9">
        <w:t xml:space="preserve"> to live in. Springfield, on the other hand, is no Chicago. This discrepancy between the largest city and the capital city could affect the quality of the government in a variety of ways. It might limit the pool of individuals who want to work in a state’s government</w:t>
      </w:r>
      <w:ins w:id="2" w:author="Weindling, Winona" w:date="2018-01-08T18:26:00Z">
        <w:r w:rsidR="003438A5">
          <w:t xml:space="preserve"> and</w:t>
        </w:r>
      </w:ins>
      <w:del w:id="3" w:author="Weindling, Winona" w:date="2018-01-08T18:26:00Z">
        <w:r w:rsidR="009F03C9" w:rsidDel="003438A5">
          <w:delText>,</w:delText>
        </w:r>
      </w:del>
      <w:r w:rsidR="009F03C9">
        <w:t xml:space="preserve"> restrict contact with policy advisors, a smaller media market </w:t>
      </w:r>
      <w:ins w:id="4" w:author="Weindling, Winona" w:date="2018-01-08T18:26:00Z">
        <w:r w:rsidR="003438A5">
          <w:t xml:space="preserve">might </w:t>
        </w:r>
      </w:ins>
      <w:r w:rsidR="009F03C9">
        <w:t>mean</w:t>
      </w:r>
      <w:del w:id="5" w:author="Weindling, Winona" w:date="2018-01-08T18:26:00Z">
        <w:r w:rsidR="009F03C9" w:rsidDel="003438A5">
          <w:delText>s</w:delText>
        </w:r>
      </w:del>
      <w:r w:rsidR="009F03C9">
        <w:t xml:space="preserve"> less incentives to exposing scandals, </w:t>
      </w:r>
      <w:ins w:id="6" w:author="Weindling, Winona" w:date="2018-01-08T18:26:00Z">
        <w:r w:rsidR="003438A5">
          <w:t>and it may be</w:t>
        </w:r>
      </w:ins>
      <w:del w:id="7" w:author="Weindling, Winona" w:date="2018-01-08T18:26:00Z">
        <w:r w:rsidR="009F03C9" w:rsidDel="003438A5">
          <w:delText>it’s</w:delText>
        </w:r>
      </w:del>
      <w:r w:rsidR="009F03C9">
        <w:t xml:space="preserve"> harder for state residents to travel to meet government officials or protest</w:t>
      </w:r>
      <w:del w:id="8" w:author="Weindling, Winona" w:date="2018-01-08T18:27:00Z">
        <w:r w:rsidR="009F03C9" w:rsidDel="003438A5">
          <w:delText>, etc</w:delText>
        </w:r>
      </w:del>
      <w:r w:rsidR="009F03C9">
        <w:t xml:space="preserve">. </w:t>
      </w:r>
      <w:r w:rsidR="0049255A">
        <w:t xml:space="preserve">In this post, </w:t>
      </w:r>
      <w:r>
        <w:t xml:space="preserve">I will investigate whether </w:t>
      </w:r>
      <w:r w:rsidR="0049255A">
        <w:t>my</w:t>
      </w:r>
      <w:r>
        <w:t xml:space="preserve"> conjecture is born out using rankings of state governments and city-level population data. </w:t>
      </w:r>
    </w:p>
    <w:p w14:paraId="225879F8" w14:textId="77777777" w:rsidR="00E564E6" w:rsidRDefault="00E564E6"/>
    <w:p w14:paraId="374BDBB6" w14:textId="5FD43C98" w:rsidR="00E564E6" w:rsidRDefault="00E564E6">
      <w:r>
        <w:t xml:space="preserve">Researchers at the Harvard </w:t>
      </w:r>
      <w:r w:rsidR="00232BE3">
        <w:t xml:space="preserve">Kennedy School also thought a similar link would exist between the amount of corruption in state government and the </w:t>
      </w:r>
      <w:r w:rsidR="00F21FB5">
        <w:t xml:space="preserve">average </w:t>
      </w:r>
      <w:r w:rsidR="00232BE3">
        <w:t xml:space="preserve">distance between </w:t>
      </w:r>
      <w:r w:rsidR="00F21FB5">
        <w:t xml:space="preserve">each state resident and the </w:t>
      </w:r>
      <w:r w:rsidR="00232BE3">
        <w:t>capital</w:t>
      </w:r>
      <w:r w:rsidR="006D4AA7">
        <w:t xml:space="preserve"> (Campante and Do, 2014)</w:t>
      </w:r>
      <w:r w:rsidR="00232BE3">
        <w:t xml:space="preserve">. </w:t>
      </w:r>
      <w:r w:rsidR="00D240C4">
        <w:t xml:space="preserve">You can </w:t>
      </w:r>
      <w:r w:rsidR="00874DA0">
        <w:t>read a NPR summary here (</w:t>
      </w:r>
      <w:r w:rsidR="00874DA0" w:rsidRPr="00D240C4">
        <w:t>https://www.npr.org/sections/itsallpolitics/2012/05/24/153596809/researchers-find-link-between-isolated-state-capitals-corruption</w:t>
      </w:r>
      <w:r w:rsidR="00874DA0">
        <w:t xml:space="preserve">) or </w:t>
      </w:r>
      <w:r w:rsidR="00D240C4">
        <w:t xml:space="preserve">download </w:t>
      </w:r>
      <w:r w:rsidR="00874DA0">
        <w:t xml:space="preserve">the full </w:t>
      </w:r>
      <w:r w:rsidR="00D240C4">
        <w:t>paper here (</w:t>
      </w:r>
      <w:r w:rsidR="00D240C4" w:rsidRPr="00D240C4">
        <w:t>https://www.aeaweb.org/articles?id=10.1257/aer.104.8.2456</w:t>
      </w:r>
      <w:r w:rsidR="00874DA0">
        <w:t>)</w:t>
      </w:r>
      <w:r w:rsidR="00D240C4">
        <w:t>. They confirm their hypothesis</w:t>
      </w:r>
      <w:r w:rsidR="00C66EB5">
        <w:t xml:space="preserve"> using several different measures of corruption and distance</w:t>
      </w:r>
      <w:r w:rsidR="00D240C4">
        <w:t xml:space="preserve">. </w:t>
      </w:r>
      <w:r w:rsidR="00C66EB5">
        <w:t>They also use an interesting instrumental variable to identify the effect of distance from a state capital specifically, which lends additional credibility</w:t>
      </w:r>
      <w:r w:rsidR="00F21FB5">
        <w:t xml:space="preserve"> to their results</w:t>
      </w:r>
      <w:r w:rsidR="00C66EB5">
        <w:t xml:space="preserve">. </w:t>
      </w:r>
    </w:p>
    <w:p w14:paraId="4CEEE51A" w14:textId="43A321E3" w:rsidR="00C66EB5" w:rsidRDefault="00C66EB5"/>
    <w:p w14:paraId="0C60E6C2" w14:textId="4D9FF661" w:rsidR="00C66EB5" w:rsidRDefault="00C66EB5">
      <w:r>
        <w:t xml:space="preserve">I will use a slightly different outcome metric, government quality broadly defined, and will look only at population of the capital city relative to the entire state, not the geographic distance. </w:t>
      </w:r>
      <w:r w:rsidR="00E200C3">
        <w:t>Mainly the metrics I use are much easier to calculate, but I think the effects of a low-population capital should manifest</w:t>
      </w:r>
      <w:r w:rsidR="00F21FB5">
        <w:t xml:space="preserve"> in measures besides corruption</w:t>
      </w:r>
      <w:r w:rsidR="00E200C3">
        <w:t xml:space="preserve"> as well. Ignoring geographic distance is potentially problematic if some states have c</w:t>
      </w:r>
      <w:r w:rsidR="00EA4AA8">
        <w:t>apital cities adjacent to large</w:t>
      </w:r>
      <w:r w:rsidR="00E200C3">
        <w:t xml:space="preserve">, non-capital cities (such as St. Paul and Minneapolis). However, </w:t>
      </w:r>
      <w:r w:rsidR="00D756AF">
        <w:t>that scenario is usually rare and disregarding distance also removes confounding variables of state size and shape.</w:t>
      </w:r>
      <w:r w:rsidR="00F21FB5">
        <w:rPr>
          <w:rStyle w:val="FootnoteReference"/>
        </w:rPr>
        <w:footnoteReference w:id="1"/>
      </w:r>
      <w:r w:rsidR="00D756AF">
        <w:t xml:space="preserve"> </w:t>
      </w:r>
    </w:p>
    <w:p w14:paraId="2270D0A0" w14:textId="77777777" w:rsidR="00515A3A" w:rsidRDefault="00515A3A"/>
    <w:p w14:paraId="5D0040BF" w14:textId="19909C93" w:rsidR="00515A3A" w:rsidRDefault="00C12CF5">
      <w:r>
        <w:t>My measure of government quality, partially discovered because I was researching grad school rankings, is the US News State Government Rankings available here (</w:t>
      </w:r>
      <w:r w:rsidRPr="00C12CF5">
        <w:t>https://www.usnews.com/news/best-states/rankings/government</w:t>
      </w:r>
      <w:r>
        <w:t xml:space="preserve">). There is an overall ranking of each state from </w:t>
      </w:r>
      <w:ins w:id="9" w:author="Weindling, Winona" w:date="2018-01-08T18:28:00Z">
        <w:r w:rsidR="00B85BF8">
          <w:t>one</w:t>
        </w:r>
      </w:ins>
      <w:del w:id="10" w:author="Weindling, Winona" w:date="2018-01-08T18:28:00Z">
        <w:r w:rsidDel="00B85BF8">
          <w:delText>1</w:delText>
        </w:r>
      </w:del>
      <w:r>
        <w:t xml:space="preserve"> to 50 and the four sub</w:t>
      </w:r>
      <w:r w:rsidR="00EA4AA8">
        <w:t xml:space="preserve">scores that make up the ranking:  </w:t>
      </w:r>
      <w:r>
        <w:t xml:space="preserve">fiscal stability, budget transparency, government digitalization, and state integrity. </w:t>
      </w:r>
      <w:r w:rsidR="000C5A4C">
        <w:t xml:space="preserve">Note the best state is </w:t>
      </w:r>
      <w:r w:rsidR="000C5A4C">
        <w:lastRenderedPageBreak/>
        <w:t xml:space="preserve">ranked </w:t>
      </w:r>
      <w:ins w:id="11" w:author="Weindling, Winona" w:date="2018-01-08T18:28:00Z">
        <w:r w:rsidR="00B85BF8">
          <w:t>one</w:t>
        </w:r>
      </w:ins>
      <w:del w:id="12" w:author="Weindling, Winona" w:date="2018-01-08T18:28:00Z">
        <w:r w:rsidR="000C5A4C" w:rsidDel="00B85BF8">
          <w:delText>1</w:delText>
        </w:r>
      </w:del>
      <w:r w:rsidR="000C5A4C">
        <w:t xml:space="preserve"> and the worst is ranked 50. </w:t>
      </w:r>
      <w:r w:rsidR="00095CB9">
        <w:t>The US Census Bureau provides population estimates of all US cities available here (</w:t>
      </w:r>
      <w:r w:rsidR="00095CB9" w:rsidRPr="00095CB9">
        <w:t>https://factfinder.census.gov/faces/tableservices/jsf/pages/productview.xhtml?src=bkmk</w:t>
      </w:r>
      <w:r w:rsidR="00095CB9">
        <w:t>). I will also use state GDP and population totals as control variables.</w:t>
      </w:r>
      <w:r w:rsidR="0019511F">
        <w:rPr>
          <w:rStyle w:val="FootnoteReference"/>
        </w:rPr>
        <w:footnoteReference w:id="2"/>
      </w:r>
      <w:r w:rsidR="00095CB9">
        <w:t xml:space="preserve"> </w:t>
      </w:r>
    </w:p>
    <w:p w14:paraId="62A0E526" w14:textId="77777777" w:rsidR="00015886" w:rsidRDefault="00015886"/>
    <w:p w14:paraId="5183DC90" w14:textId="7221812E" w:rsidR="00015886" w:rsidRDefault="00015886">
      <w:r>
        <w:t xml:space="preserve">Below is a simple scatterplot of the two variables of interest. A slight negative slope is observed, but it does not look very large. There are a lot of states whose capitals are less than 5% of the total population. </w:t>
      </w:r>
      <w:r w:rsidR="000C5A4C">
        <w:t xml:space="preserve">The two outliers are Hawaii (government rank 33 and capital population 25%) and Arizona (government rank 26 and capital population 23%). Without those two the downward trend (an improvement in ranking) would be much stronger. </w:t>
      </w:r>
    </w:p>
    <w:p w14:paraId="04514BB3" w14:textId="77777777" w:rsidR="00DB4CF0" w:rsidRDefault="00DB4CF0"/>
    <w:p w14:paraId="2265A44A" w14:textId="305C6DB8" w:rsidR="00DB4CF0" w:rsidRDefault="00DB4CF0">
      <w:r>
        <w:rPr>
          <w:noProof/>
        </w:rPr>
        <w:drawing>
          <wp:inline distT="0" distB="0" distL="0" distR="0" wp14:anchorId="64EA0694" wp14:editId="61BAF075">
            <wp:extent cx="5943600" cy="5146040"/>
            <wp:effectExtent l="0" t="0" r="0" b="10160"/>
            <wp:docPr id="2" name="Picture 2" descr="../output/population_percentage_gov_rank_scat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output/population_percentage_gov_rank_scatte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B627" w14:textId="77777777" w:rsidR="000C5A4C" w:rsidRDefault="000C5A4C"/>
    <w:p w14:paraId="7B09B421" w14:textId="4099FB67" w:rsidR="000C5A4C" w:rsidRDefault="000C5A4C">
      <w:r>
        <w:t>I ran linear regressions of government rank on the percentage of each state’s population living in the capital city</w:t>
      </w:r>
      <w:r w:rsidR="0019511F">
        <w:t>, state population (in 100,000s), and state GDP (in $100,000</w:t>
      </w:r>
      <w:r w:rsidR="008A2FFA">
        <w:t>s</w:t>
      </w:r>
      <w:r w:rsidR="0019511F">
        <w:t xml:space="preserve">). </w:t>
      </w:r>
      <w:r w:rsidR="008165F2">
        <w:t xml:space="preserve">I looked at the overall rank, the average of each subscore (US News weighted fiscal stability higher than the others in their ranking), fiscal stability, and state integrity. </w:t>
      </w:r>
      <w:r w:rsidR="006D4AA7">
        <w:t xml:space="preserve">Fiscal stability is, in my opinion, the most important </w:t>
      </w:r>
      <w:r w:rsidR="008A2FFA">
        <w:t xml:space="preserve">measure of government quality </w:t>
      </w:r>
      <w:r w:rsidR="006D4AA7">
        <w:t>and state integrity is a measure of corruption, which can be compared to the result</w:t>
      </w:r>
      <w:r w:rsidR="00E13BCD">
        <w:t xml:space="preserve">s from </w:t>
      </w:r>
      <w:r w:rsidR="009D196E">
        <w:t xml:space="preserve">Campante and Do (2014). </w:t>
      </w:r>
      <w:r w:rsidR="00233401">
        <w:t xml:space="preserve">The results are shown in the table below. </w:t>
      </w:r>
    </w:p>
    <w:p w14:paraId="6457DE73" w14:textId="77777777" w:rsidR="00DB4CF0" w:rsidRDefault="00DB4CF0"/>
    <w:p w14:paraId="63089CA3" w14:textId="5C6E10E0" w:rsidR="00DB4CF0" w:rsidRDefault="00DB4CF0">
      <w:r>
        <w:rPr>
          <w:noProof/>
        </w:rPr>
        <w:drawing>
          <wp:inline distT="0" distB="0" distL="0" distR="0" wp14:anchorId="058A3E4A" wp14:editId="2384595A">
            <wp:extent cx="5930900" cy="3238500"/>
            <wp:effectExtent l="0" t="0" r="12700" b="12700"/>
            <wp:docPr id="1" name="Picture 1" descr="city_regression_results_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_regression_results_compil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68D1" w14:textId="77777777" w:rsidR="00233401" w:rsidRDefault="00233401"/>
    <w:p w14:paraId="14E5B5B8" w14:textId="3588618F" w:rsidR="003B7526" w:rsidRDefault="00233401">
      <w:r>
        <w:t xml:space="preserve">The coefficient on capital </w:t>
      </w:r>
      <w:r w:rsidR="001C49C1">
        <w:t xml:space="preserve">city </w:t>
      </w:r>
      <w:r>
        <w:t>population percentage is always negative, which is what my conjecture would predict. A state with an additional 1</w:t>
      </w:r>
      <w:r w:rsidR="00DD6E42">
        <w:t>0</w:t>
      </w:r>
      <w:r>
        <w:t xml:space="preserve"> percentage point</w:t>
      </w:r>
      <w:r w:rsidR="00DD6E42">
        <w:t>s</w:t>
      </w:r>
      <w:r>
        <w:t xml:space="preserve"> of its population in the capital city will </w:t>
      </w:r>
      <w:r w:rsidR="00DD6E42">
        <w:t xml:space="preserve">be ranked about </w:t>
      </w:r>
      <w:r>
        <w:t>2</w:t>
      </w:r>
      <w:r w:rsidR="00DD6E42">
        <w:t>.</w:t>
      </w:r>
      <w:r>
        <w:t xml:space="preserve">5 </w:t>
      </w:r>
      <w:r w:rsidR="00DD6E42">
        <w:t>places higher than a state with a smaller percentage of its population in the capital</w:t>
      </w:r>
      <w:r>
        <w:t xml:space="preserve">. The coefficient is not significant for any regression at the </w:t>
      </w:r>
      <w:r w:rsidR="003B7526">
        <w:t>traditional</w:t>
      </w:r>
      <w:r>
        <w:t xml:space="preserve"> 5% level. </w:t>
      </w:r>
    </w:p>
    <w:p w14:paraId="7C8AECEC" w14:textId="77777777" w:rsidR="003B7526" w:rsidRDefault="003B7526"/>
    <w:p w14:paraId="5ED0EF06" w14:textId="6ADA59F7" w:rsidR="00233401" w:rsidRDefault="003B7526">
      <w:r>
        <w:t xml:space="preserve">However, I think traditional notions of significance might not be appropriate here. </w:t>
      </w:r>
      <w:r w:rsidR="004E59E5">
        <w:t xml:space="preserve">A sample size of 50 is not ideal for any regression, and the small number of observations certainly increases the standard errors. </w:t>
      </w:r>
      <w:r w:rsidR="008365EA">
        <w:t xml:space="preserve">The “sample,” however, is the entire population of the 50 states. </w:t>
      </w:r>
      <w:r>
        <w:t>One could argue that the standard errors do not really matter in this case. Repeated draws of 50 stat</w:t>
      </w:r>
      <w:r w:rsidR="00EF0B1E">
        <w:t xml:space="preserve">es will produce the </w:t>
      </w:r>
      <w:r w:rsidR="001C49C1">
        <w:t xml:space="preserve">exact </w:t>
      </w:r>
      <w:r w:rsidR="00EF0B1E">
        <w:t>same result</w:t>
      </w:r>
      <w:r>
        <w:t xml:space="preserve"> each time. </w:t>
      </w:r>
      <w:r w:rsidR="00EF0B1E">
        <w:t xml:space="preserve">I certainly have uncertainty in the rankings from US News, and I would not be surprised if a new ranking </w:t>
      </w:r>
      <w:ins w:id="13" w:author="Weindling, Winona" w:date="2018-01-08T18:32:00Z">
        <w:r w:rsidR="005B5801">
          <w:t xml:space="preserve">of </w:t>
        </w:r>
      </w:ins>
      <w:bookmarkStart w:id="14" w:name="_GoBack"/>
      <w:bookmarkEnd w:id="14"/>
      <w:r w:rsidR="00EF0B1E">
        <w:t>the states had them in different positions. That kind of repetition is not really what the central limit theory is about though</w:t>
      </w:r>
      <w:r w:rsidR="001C49C1">
        <w:t xml:space="preserve">, so I’m not convinced that the lack of significance is </w:t>
      </w:r>
      <w:r w:rsidR="00660940">
        <w:t xml:space="preserve">itself </w:t>
      </w:r>
      <w:r w:rsidR="001C49C1">
        <w:t>significant</w:t>
      </w:r>
      <w:r w:rsidR="00EF0B1E">
        <w:t xml:space="preserve">. </w:t>
      </w:r>
    </w:p>
    <w:p w14:paraId="334B5FFC" w14:textId="77777777" w:rsidR="00EF0B1E" w:rsidRDefault="00EF0B1E"/>
    <w:p w14:paraId="4A823A21" w14:textId="6C53C9EB" w:rsidR="00EF0B1E" w:rsidRDefault="00EF0B1E">
      <w:r>
        <w:t xml:space="preserve">States with capital cities that </w:t>
      </w:r>
      <w:r w:rsidR="00237F74">
        <w:t>have</w:t>
      </w:r>
      <w:r>
        <w:t xml:space="preserve"> a </w:t>
      </w:r>
      <w:r w:rsidR="00C66DB1">
        <w:t>large</w:t>
      </w:r>
      <w:r>
        <w:t xml:space="preserve"> percentage of their total population do have </w:t>
      </w:r>
      <w:r w:rsidR="00660940">
        <w:t>higher</w:t>
      </w:r>
      <w:r>
        <w:t xml:space="preserve">-ranked governments than states with </w:t>
      </w:r>
      <w:r w:rsidR="00660940">
        <w:t>smaller</w:t>
      </w:r>
      <w:r>
        <w:t xml:space="preserve"> percentages. </w:t>
      </w:r>
      <w:r w:rsidR="005E5F1F">
        <w:t>My</w:t>
      </w:r>
      <w:r>
        <w:t xml:space="preserve"> results are consistent with Campante and Do’s study, in particular the state integrity ranking has the largest and most significant coefficient of all the subscores. </w:t>
      </w:r>
      <w:r w:rsidR="00AF47AE">
        <w:t xml:space="preserve">I do not really know how one could fix this problem. </w:t>
      </w:r>
      <w:r w:rsidR="001B703D">
        <w:t>Certainly,</w:t>
      </w:r>
      <w:r w:rsidR="00AF47AE">
        <w:t xml:space="preserve"> state capitals can be moved (Iowa’s capital used to be Iowa City before the capital building was accidentally burned down), but I expect multi-year incumbent politicians (e.g. most politicians) and residents of the current capital city would be extremely resistant</w:t>
      </w:r>
      <w:r w:rsidR="001B703D">
        <w:t xml:space="preserve"> to moving the statehouse</w:t>
      </w:r>
      <w:r w:rsidR="00AF47AE">
        <w:t xml:space="preserve">. </w:t>
      </w:r>
      <w:r w:rsidR="00993741">
        <w:t>One could try to improve commu</w:t>
      </w:r>
      <w:r w:rsidR="00AE7ABA">
        <w:t>ting times to the capital city</w:t>
      </w:r>
      <w:r w:rsidR="00993741">
        <w:t>, or something along those lines</w:t>
      </w:r>
      <w:r w:rsidR="00A1535C">
        <w:t xml:space="preserve">, but those policies </w:t>
      </w:r>
      <w:r w:rsidR="00AE7ABA">
        <w:t>probably aren’t significant enough to address the crux of the issue</w:t>
      </w:r>
      <w:r w:rsidR="00A1535C">
        <w:t xml:space="preserve">. </w:t>
      </w:r>
      <w:r w:rsidR="00AE7ABA">
        <w:t>Unfortunately, this problem might be one that individual states are stuck with</w:t>
      </w:r>
      <w:r w:rsidR="00131D93">
        <w:t xml:space="preserve"> unless they want to take the drastic step of relocating their capital</w:t>
      </w:r>
      <w:r w:rsidR="00AE7ABA">
        <w:t xml:space="preserve">. </w:t>
      </w:r>
    </w:p>
    <w:sectPr w:rsidR="00EF0B1E" w:rsidSect="0052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C6106" w14:textId="77777777" w:rsidR="002A475B" w:rsidRDefault="002A475B" w:rsidP="0019511F">
      <w:r>
        <w:separator/>
      </w:r>
    </w:p>
  </w:endnote>
  <w:endnote w:type="continuationSeparator" w:id="0">
    <w:p w14:paraId="60104BD1" w14:textId="77777777" w:rsidR="002A475B" w:rsidRDefault="002A475B" w:rsidP="0019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A997A" w14:textId="77777777" w:rsidR="002A475B" w:rsidRDefault="002A475B" w:rsidP="0019511F">
      <w:r>
        <w:separator/>
      </w:r>
    </w:p>
  </w:footnote>
  <w:footnote w:type="continuationSeparator" w:id="0">
    <w:p w14:paraId="3EACE8A9" w14:textId="77777777" w:rsidR="002A475B" w:rsidRDefault="002A475B" w:rsidP="0019511F">
      <w:r>
        <w:continuationSeparator/>
      </w:r>
    </w:p>
  </w:footnote>
  <w:footnote w:id="1">
    <w:p w14:paraId="3CCE7388" w14:textId="06E0BAFC" w:rsidR="00F21FB5" w:rsidRDefault="00F21FB5">
      <w:pPr>
        <w:pStyle w:val="FootnoteText"/>
      </w:pPr>
      <w:r>
        <w:rPr>
          <w:rStyle w:val="FootnoteReference"/>
        </w:rPr>
        <w:footnoteRef/>
      </w:r>
      <w:r>
        <w:t xml:space="preserve"> I also confirm my results by using </w:t>
      </w:r>
      <w:r w:rsidR="00EC25C3">
        <w:t xml:space="preserve">metropolitan </w:t>
      </w:r>
      <w:r>
        <w:t xml:space="preserve">statistical areas, as defined by the Census Bureau. This accounts for capitals </w:t>
      </w:r>
      <w:r w:rsidR="007E3F39">
        <w:t>in close proximity to</w:t>
      </w:r>
      <w:r>
        <w:t xml:space="preserve"> other large cities. However, several capitals are not </w:t>
      </w:r>
      <w:r w:rsidR="00EC25C3">
        <w:t xml:space="preserve">MSAs and several MSAs cross state lines. Thus, I just use the population of individual cities. </w:t>
      </w:r>
    </w:p>
  </w:footnote>
  <w:footnote w:id="2">
    <w:p w14:paraId="58DC0FA9" w14:textId="70F11BAF" w:rsidR="0019511F" w:rsidRDefault="0019511F">
      <w:pPr>
        <w:pStyle w:val="FootnoteText"/>
      </w:pPr>
      <w:r>
        <w:rPr>
          <w:rStyle w:val="FootnoteReference"/>
        </w:rPr>
        <w:footnoteRef/>
      </w:r>
      <w:r>
        <w:t xml:space="preserve"> US News rankings are for 2017, but population data at the city-level are only available for 2016. Consequently, I use 2017 rankings </w:t>
      </w:r>
      <w:r w:rsidR="00EA4AA8">
        <w:t xml:space="preserve">for the dependent variable </w:t>
      </w:r>
      <w:r>
        <w:t xml:space="preserve">and </w:t>
      </w:r>
      <w:r w:rsidR="00EA4AA8">
        <w:t xml:space="preserve">2016 data for </w:t>
      </w:r>
      <w:r>
        <w:t xml:space="preserve">all independent variables. </w:t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ndling, Winona">
    <w15:presenceInfo w15:providerId="None" w15:userId="Weindling, Wino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E6"/>
    <w:rsid w:val="00015886"/>
    <w:rsid w:val="00042427"/>
    <w:rsid w:val="00095CB9"/>
    <w:rsid w:val="000C5A4C"/>
    <w:rsid w:val="00131D93"/>
    <w:rsid w:val="0019511F"/>
    <w:rsid w:val="001B703D"/>
    <w:rsid w:val="001C49C1"/>
    <w:rsid w:val="001D3784"/>
    <w:rsid w:val="00221EEA"/>
    <w:rsid w:val="00232BE3"/>
    <w:rsid w:val="00233401"/>
    <w:rsid w:val="00237F74"/>
    <w:rsid w:val="00270EE9"/>
    <w:rsid w:val="002A475B"/>
    <w:rsid w:val="003438A5"/>
    <w:rsid w:val="003B7526"/>
    <w:rsid w:val="0049255A"/>
    <w:rsid w:val="004E59E5"/>
    <w:rsid w:val="00515194"/>
    <w:rsid w:val="00515A3A"/>
    <w:rsid w:val="005177C4"/>
    <w:rsid w:val="00525FF1"/>
    <w:rsid w:val="005B5801"/>
    <w:rsid w:val="005E5F1F"/>
    <w:rsid w:val="00660940"/>
    <w:rsid w:val="006B1072"/>
    <w:rsid w:val="006D4AA7"/>
    <w:rsid w:val="007E3F39"/>
    <w:rsid w:val="008165F2"/>
    <w:rsid w:val="008365EA"/>
    <w:rsid w:val="00874DA0"/>
    <w:rsid w:val="008A2FFA"/>
    <w:rsid w:val="008A53C3"/>
    <w:rsid w:val="00993741"/>
    <w:rsid w:val="009D196E"/>
    <w:rsid w:val="009F03C9"/>
    <w:rsid w:val="00A1535C"/>
    <w:rsid w:val="00A5603F"/>
    <w:rsid w:val="00AE7ABA"/>
    <w:rsid w:val="00AF47AE"/>
    <w:rsid w:val="00B85BF8"/>
    <w:rsid w:val="00C12CF5"/>
    <w:rsid w:val="00C66DB1"/>
    <w:rsid w:val="00C66EB5"/>
    <w:rsid w:val="00D240C4"/>
    <w:rsid w:val="00D756AF"/>
    <w:rsid w:val="00DB4CF0"/>
    <w:rsid w:val="00DD6E42"/>
    <w:rsid w:val="00DF0D19"/>
    <w:rsid w:val="00E05FEB"/>
    <w:rsid w:val="00E13BCD"/>
    <w:rsid w:val="00E200C3"/>
    <w:rsid w:val="00E564E6"/>
    <w:rsid w:val="00EA4AA8"/>
    <w:rsid w:val="00EC25C3"/>
    <w:rsid w:val="00EF0B1E"/>
    <w:rsid w:val="00F2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F6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9511F"/>
  </w:style>
  <w:style w:type="character" w:customStyle="1" w:styleId="FootnoteTextChar">
    <w:name w:val="Footnote Text Char"/>
    <w:basedOn w:val="DefaultParagraphFont"/>
    <w:link w:val="FootnoteText"/>
    <w:uiPriority w:val="99"/>
    <w:rsid w:val="0019511F"/>
  </w:style>
  <w:style w:type="character" w:styleId="FootnoteReference">
    <w:name w:val="footnote reference"/>
    <w:basedOn w:val="DefaultParagraphFont"/>
    <w:uiPriority w:val="99"/>
    <w:unhideWhenUsed/>
    <w:rsid w:val="001951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74D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7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1716F8-D15D-3D44-9A0E-E736C81E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975</Words>
  <Characters>5558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Tierney</dc:creator>
  <cp:keywords/>
  <dc:description/>
  <cp:lastModifiedBy>Weindling, Winona</cp:lastModifiedBy>
  <cp:revision>4</cp:revision>
  <dcterms:created xsi:type="dcterms:W3CDTF">2018-01-08T23:25:00Z</dcterms:created>
  <dcterms:modified xsi:type="dcterms:W3CDTF">2018-01-08T23:33:00Z</dcterms:modified>
</cp:coreProperties>
</file>